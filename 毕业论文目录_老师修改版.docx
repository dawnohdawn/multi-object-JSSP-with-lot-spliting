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8A" w:rsidRDefault="0082528A" w:rsidP="00B9612D">
      <w:pPr>
        <w:pStyle w:val="1"/>
      </w:pPr>
      <w:r>
        <w:rPr>
          <w:rFonts w:hint="eastAsia"/>
        </w:rPr>
        <w:t>题目：基于</w:t>
      </w:r>
      <w:r w:rsidR="002C42CA">
        <w:rPr>
          <w:rFonts w:hint="eastAsia"/>
        </w:rPr>
        <w:t>多形式</w:t>
      </w:r>
      <w:r>
        <w:rPr>
          <w:rFonts w:hint="eastAsia"/>
        </w:rPr>
        <w:t>协同候鸟进化算法的全自动免疫分析检测设备的分批</w:t>
      </w:r>
      <w:ins w:id="0" w:author="ZM" w:date="2019-03-13T16:46:00Z">
        <w:r w:rsidR="006674B1">
          <w:rPr>
            <w:rFonts w:hint="eastAsia"/>
          </w:rPr>
          <w:t>优化</w:t>
        </w:r>
      </w:ins>
      <w:r>
        <w:rPr>
          <w:rFonts w:hint="eastAsia"/>
        </w:rPr>
        <w:t>调度问题研究</w:t>
      </w:r>
    </w:p>
    <w:p w:rsidR="0077464D" w:rsidRDefault="0077464D" w:rsidP="00B9612D">
      <w:pPr>
        <w:pStyle w:val="1"/>
      </w:pPr>
      <w:r>
        <w:rPr>
          <w:rFonts w:hint="eastAsia"/>
        </w:rPr>
        <w:t>绪论</w:t>
      </w:r>
    </w:p>
    <w:p w:rsidR="0077464D" w:rsidRDefault="0077464D" w:rsidP="0077464D">
      <w:pPr>
        <w:pStyle w:val="2"/>
      </w:pPr>
      <w:r>
        <w:rPr>
          <w:rFonts w:hint="eastAsia"/>
        </w:rPr>
        <w:t>课题背景和意义</w:t>
      </w:r>
    </w:p>
    <w:p w:rsidR="0077464D" w:rsidRDefault="0077464D" w:rsidP="0077464D">
      <w:pPr>
        <w:pStyle w:val="2"/>
      </w:pPr>
      <w:r>
        <w:rPr>
          <w:rFonts w:hint="eastAsia"/>
        </w:rPr>
        <w:t>免疫分析检测设备调度问题的国内外研究现状</w:t>
      </w:r>
    </w:p>
    <w:p w:rsidR="0077464D" w:rsidRPr="0077464D" w:rsidRDefault="0077464D" w:rsidP="0077464D">
      <w:pPr>
        <w:pStyle w:val="2"/>
      </w:pPr>
      <w:r>
        <w:rPr>
          <w:rFonts w:hint="eastAsia"/>
        </w:rPr>
        <w:t>论文主要研究内容及其章节安排</w:t>
      </w:r>
    </w:p>
    <w:p w:rsidR="0077464D" w:rsidRDefault="0077464D" w:rsidP="00B9612D">
      <w:pPr>
        <w:pStyle w:val="1"/>
      </w:pPr>
      <w:r>
        <w:rPr>
          <w:rFonts w:hint="eastAsia"/>
        </w:rPr>
        <w:t>免疫分析检测设备分批</w:t>
      </w:r>
      <w:ins w:id="1" w:author="ZM" w:date="2019-03-13T16:41:00Z">
        <w:r w:rsidR="006674B1">
          <w:rPr>
            <w:rFonts w:hint="eastAsia"/>
          </w:rPr>
          <w:t>优化</w:t>
        </w:r>
      </w:ins>
      <w:r>
        <w:rPr>
          <w:rFonts w:hint="eastAsia"/>
        </w:rPr>
        <w:t>调度问题</w:t>
      </w:r>
      <w:ins w:id="2" w:author="ZM" w:date="2019-03-13T16:41:00Z">
        <w:r w:rsidR="006674B1">
          <w:rPr>
            <w:rFonts w:hint="eastAsia"/>
          </w:rPr>
          <w:t>分析及建模</w:t>
        </w:r>
      </w:ins>
      <w:ins w:id="3" w:author="ZM" w:date="2019-03-13T16:49:00Z">
        <w:r w:rsidR="00032C53">
          <w:rPr>
            <w:rFonts w:hint="eastAsia"/>
          </w:rPr>
          <w:t>（与下一章合并）</w:t>
        </w:r>
      </w:ins>
    </w:p>
    <w:p w:rsidR="0077464D" w:rsidRDefault="0077464D" w:rsidP="0077464D">
      <w:pPr>
        <w:pStyle w:val="2"/>
      </w:pPr>
      <w:r>
        <w:rPr>
          <w:rFonts w:hint="eastAsia"/>
        </w:rPr>
        <w:t>免疫分析检测设备相关知识</w:t>
      </w:r>
    </w:p>
    <w:p w:rsidR="0077464D" w:rsidRDefault="0077464D" w:rsidP="0077464D">
      <w:pPr>
        <w:pStyle w:val="3"/>
      </w:pPr>
      <w:r>
        <w:rPr>
          <w:rFonts w:hint="eastAsia"/>
        </w:rPr>
        <w:t>免疫检验基本原理</w:t>
      </w:r>
    </w:p>
    <w:p w:rsidR="0077464D" w:rsidRDefault="0077464D" w:rsidP="0077464D">
      <w:pPr>
        <w:pStyle w:val="3"/>
      </w:pPr>
      <w:r>
        <w:rPr>
          <w:rFonts w:hint="eastAsia"/>
        </w:rPr>
        <w:t>免疫检验设备基本组成</w:t>
      </w:r>
    </w:p>
    <w:p w:rsidR="0077464D" w:rsidRPr="0077464D" w:rsidRDefault="0077464D" w:rsidP="0077464D">
      <w:pPr>
        <w:pStyle w:val="3"/>
      </w:pPr>
      <w:r>
        <w:rPr>
          <w:rFonts w:hint="eastAsia"/>
        </w:rPr>
        <w:t>免疫检验流程</w:t>
      </w:r>
    </w:p>
    <w:p w:rsidR="0077464D" w:rsidRDefault="0077464D" w:rsidP="0077464D">
      <w:pPr>
        <w:pStyle w:val="2"/>
      </w:pPr>
      <w:r>
        <w:rPr>
          <w:rFonts w:hint="eastAsia"/>
        </w:rPr>
        <w:t>分批调度</w:t>
      </w:r>
      <w:r w:rsidR="00182FCE">
        <w:rPr>
          <w:rFonts w:hint="eastAsia"/>
        </w:rPr>
        <w:t>问题</w:t>
      </w:r>
      <w:r>
        <w:rPr>
          <w:rFonts w:hint="eastAsia"/>
        </w:rPr>
        <w:t>特点分析</w:t>
      </w:r>
    </w:p>
    <w:p w:rsidR="0077464D" w:rsidRDefault="0077464D" w:rsidP="0077464D">
      <w:pPr>
        <w:pStyle w:val="3"/>
      </w:pPr>
      <w:r>
        <w:rPr>
          <w:rFonts w:hint="eastAsia"/>
        </w:rPr>
        <w:t>问题描述</w:t>
      </w:r>
    </w:p>
    <w:p w:rsidR="0077464D" w:rsidRDefault="0077464D" w:rsidP="0077464D">
      <w:pPr>
        <w:pStyle w:val="3"/>
      </w:pPr>
      <w:r>
        <w:rPr>
          <w:rFonts w:hint="eastAsia"/>
        </w:rPr>
        <w:lastRenderedPageBreak/>
        <w:t>问题</w:t>
      </w:r>
      <w:r w:rsidR="0082528A">
        <w:rPr>
          <w:rFonts w:hint="eastAsia"/>
        </w:rPr>
        <w:t>特点</w:t>
      </w:r>
      <w:r>
        <w:rPr>
          <w:rFonts w:hint="eastAsia"/>
        </w:rPr>
        <w:t>分析</w:t>
      </w:r>
    </w:p>
    <w:p w:rsidR="0082528A" w:rsidRPr="0082528A" w:rsidRDefault="0082528A" w:rsidP="0082528A">
      <w:pPr>
        <w:pStyle w:val="1"/>
      </w:pPr>
      <w:r>
        <w:rPr>
          <w:rFonts w:hint="eastAsia"/>
        </w:rPr>
        <w:t>免疫分析检测设备的调度模型</w:t>
      </w:r>
      <w:ins w:id="4" w:author="ZM" w:date="2019-03-13T16:49:00Z">
        <w:r w:rsidR="00032C53">
          <w:rPr>
            <w:rFonts w:hint="eastAsia"/>
          </w:rPr>
          <w:t>（与上一章合并）</w:t>
        </w:r>
      </w:ins>
    </w:p>
    <w:p w:rsidR="00182FCE" w:rsidRDefault="00182FCE" w:rsidP="00182FCE">
      <w:pPr>
        <w:pStyle w:val="2"/>
      </w:pPr>
      <w:r>
        <w:rPr>
          <w:rFonts w:hint="eastAsia"/>
        </w:rPr>
        <w:t>柔性作业车间分批调度问题</w:t>
      </w:r>
    </w:p>
    <w:p w:rsidR="00182FCE" w:rsidRDefault="00182FCE" w:rsidP="00182FCE">
      <w:pPr>
        <w:pStyle w:val="3"/>
      </w:pPr>
      <w:r>
        <w:rPr>
          <w:rFonts w:hint="eastAsia"/>
        </w:rPr>
        <w:t>柔性作业车间分批调度问题背景</w:t>
      </w:r>
    </w:p>
    <w:p w:rsidR="00182FCE" w:rsidRDefault="00182FCE" w:rsidP="00182FCE">
      <w:pPr>
        <w:pStyle w:val="3"/>
      </w:pPr>
      <w:r>
        <w:rPr>
          <w:rFonts w:hint="eastAsia"/>
        </w:rPr>
        <w:t>柔性作业车间分批调度问题分类</w:t>
      </w:r>
    </w:p>
    <w:p w:rsidR="00182FCE" w:rsidRDefault="00182FCE" w:rsidP="00182FCE">
      <w:pPr>
        <w:pStyle w:val="2"/>
      </w:pPr>
      <w:r>
        <w:rPr>
          <w:rFonts w:hint="eastAsia"/>
        </w:rPr>
        <w:t>免疫检测设备的柔性作业车间分批调度模型</w:t>
      </w:r>
    </w:p>
    <w:p w:rsidR="00182FCE" w:rsidRDefault="00182FCE" w:rsidP="00182FCE">
      <w:pPr>
        <w:pStyle w:val="3"/>
      </w:pPr>
      <w:r w:rsidRPr="003816C1">
        <w:rPr>
          <w:rFonts w:hint="eastAsia"/>
          <w:color w:val="FF0000"/>
        </w:rPr>
        <w:t>数学</w:t>
      </w:r>
      <w:r>
        <w:rPr>
          <w:rFonts w:hint="eastAsia"/>
        </w:rPr>
        <w:t>模型</w:t>
      </w:r>
    </w:p>
    <w:p w:rsidR="00182FCE" w:rsidRPr="00032C53" w:rsidRDefault="00182FCE" w:rsidP="00182FCE">
      <w:pPr>
        <w:pStyle w:val="3"/>
        <w:rPr>
          <w:color w:val="FF0000"/>
          <w:rPrChange w:id="5" w:author="ZM" w:date="2019-03-13T16:48:00Z">
            <w:rPr/>
          </w:rPrChange>
        </w:rPr>
      </w:pPr>
      <w:r w:rsidRPr="00032C53">
        <w:rPr>
          <w:rFonts w:hint="eastAsia"/>
          <w:color w:val="FF0000"/>
          <w:rPrChange w:id="6" w:author="ZM" w:date="2019-03-13T16:48:00Z">
            <w:rPr>
              <w:rFonts w:hint="eastAsia"/>
            </w:rPr>
          </w:rPrChange>
        </w:rPr>
        <w:t>petri</w:t>
      </w:r>
      <w:r w:rsidRPr="00032C53">
        <w:rPr>
          <w:rFonts w:hint="eastAsia"/>
          <w:color w:val="FF0000"/>
          <w:rPrChange w:id="7" w:author="ZM" w:date="2019-03-13T16:48:00Z">
            <w:rPr>
              <w:rFonts w:hint="eastAsia"/>
            </w:rPr>
          </w:rPrChange>
        </w:rPr>
        <w:t>网模型</w:t>
      </w:r>
    </w:p>
    <w:p w:rsidR="00182FCE" w:rsidRPr="00182FCE" w:rsidRDefault="00182FCE" w:rsidP="00182FCE">
      <w:pPr>
        <w:pStyle w:val="2"/>
      </w:pPr>
      <w:r>
        <w:rPr>
          <w:rFonts w:hint="eastAsia"/>
        </w:rPr>
        <w:t>柔性作业车间调度问题求解方法</w:t>
      </w:r>
    </w:p>
    <w:p w:rsidR="0082528A" w:rsidRPr="00E70727" w:rsidRDefault="0082528A" w:rsidP="0082528A">
      <w:pPr>
        <w:pStyle w:val="1"/>
      </w:pPr>
      <w:r>
        <w:rPr>
          <w:rFonts w:hint="eastAsia"/>
        </w:rPr>
        <w:t>候鸟迁移算法理论基础</w:t>
      </w:r>
      <w:ins w:id="8" w:author="ZM" w:date="2019-03-13T16:50:00Z">
        <w:r w:rsidR="00032C53">
          <w:rPr>
            <w:rFonts w:hint="eastAsia"/>
          </w:rPr>
          <w:t>（优化方法的选择和优缺点</w:t>
        </w:r>
      </w:ins>
      <w:ins w:id="9" w:author="ZM" w:date="2019-03-13T16:51:00Z">
        <w:r w:rsidR="00032C53">
          <w:rPr>
            <w:rFonts w:hint="eastAsia"/>
          </w:rPr>
          <w:t>对比分析，确定选择候鸟迁移算法</w:t>
        </w:r>
      </w:ins>
      <w:ins w:id="10" w:author="ZM" w:date="2019-03-13T16:50:00Z">
        <w:r w:rsidR="00032C53">
          <w:rPr>
            <w:rFonts w:hint="eastAsia"/>
          </w:rPr>
          <w:t>）</w:t>
        </w:r>
      </w:ins>
      <w:ins w:id="11" w:author="ZM" w:date="2019-03-13T16:53:00Z">
        <w:r w:rsidR="00032C53">
          <w:rPr>
            <w:rFonts w:hint="eastAsia"/>
          </w:rPr>
          <w:t>给出算法流程，讨论进化</w:t>
        </w:r>
      </w:ins>
      <w:ins w:id="12" w:author="ZM" w:date="2019-03-13T16:54:00Z">
        <w:r w:rsidR="00032C53">
          <w:rPr>
            <w:rFonts w:hint="eastAsia"/>
          </w:rPr>
          <w:t>算法会存在的问题（解的精度，求解效率问题</w:t>
        </w:r>
        <w:r w:rsidR="00032C53">
          <w:rPr>
            <w:rFonts w:hint="eastAsia"/>
          </w:rPr>
          <w:t>----</w:t>
        </w:r>
        <w:r w:rsidR="00032C53">
          <w:rPr>
            <w:rFonts w:hint="eastAsia"/>
          </w:rPr>
          <w:t>引出编码处理和算法的改进）</w:t>
        </w:r>
      </w:ins>
    </w:p>
    <w:p w:rsidR="0082528A" w:rsidRDefault="0082528A" w:rsidP="0082528A">
      <w:pPr>
        <w:pStyle w:val="2"/>
      </w:pPr>
      <w:r>
        <w:rPr>
          <w:rFonts w:hint="eastAsia"/>
        </w:rPr>
        <w:t>基本候鸟迁移算法</w:t>
      </w:r>
    </w:p>
    <w:p w:rsidR="0082528A" w:rsidRPr="003F06E4" w:rsidRDefault="0082528A" w:rsidP="0082528A">
      <w:pPr>
        <w:pStyle w:val="2"/>
      </w:pPr>
      <w:r>
        <w:rPr>
          <w:rFonts w:hint="eastAsia"/>
        </w:rPr>
        <w:lastRenderedPageBreak/>
        <w:t>候鸟迁移算法研究现状</w:t>
      </w:r>
    </w:p>
    <w:p w:rsidR="0082528A" w:rsidRDefault="0082528A" w:rsidP="0082528A">
      <w:pPr>
        <w:pStyle w:val="2"/>
      </w:pPr>
      <w:r>
        <w:rPr>
          <w:rFonts w:hint="eastAsia"/>
        </w:rPr>
        <w:t>候鸟迁移算法分析</w:t>
      </w:r>
    </w:p>
    <w:p w:rsidR="0082528A" w:rsidRDefault="0082528A" w:rsidP="0082528A">
      <w:pPr>
        <w:pStyle w:val="3"/>
      </w:pPr>
      <w:r>
        <w:rPr>
          <w:rFonts w:hint="eastAsia"/>
        </w:rPr>
        <w:t>算法缺点</w:t>
      </w:r>
    </w:p>
    <w:p w:rsidR="0082528A" w:rsidRDefault="0082528A" w:rsidP="0082528A">
      <w:pPr>
        <w:pStyle w:val="3"/>
      </w:pPr>
      <w:r>
        <w:rPr>
          <w:rFonts w:hint="eastAsia"/>
        </w:rPr>
        <w:t>算法优点</w:t>
      </w:r>
    </w:p>
    <w:p w:rsidR="0082528A" w:rsidRPr="0082528A" w:rsidRDefault="0082528A" w:rsidP="0082528A">
      <w:r>
        <w:rPr>
          <w:rFonts w:hint="eastAsia"/>
        </w:rPr>
        <w:t>我为什么选择这个算法</w:t>
      </w:r>
    </w:p>
    <w:p w:rsidR="00182FCE" w:rsidRDefault="00182FCE" w:rsidP="00B9612D">
      <w:pPr>
        <w:pStyle w:val="1"/>
      </w:pPr>
      <w:r>
        <w:rPr>
          <w:rFonts w:hint="eastAsia"/>
        </w:rPr>
        <w:t>柔性作业车间</w:t>
      </w:r>
      <w:r w:rsidR="00251B3A">
        <w:rPr>
          <w:rFonts w:hint="eastAsia"/>
        </w:rPr>
        <w:t>分批</w:t>
      </w:r>
      <w:r w:rsidR="00FA68E1">
        <w:rPr>
          <w:rFonts w:hint="eastAsia"/>
        </w:rPr>
        <w:t>调度</w:t>
      </w:r>
      <w:r w:rsidR="0077464D">
        <w:rPr>
          <w:rFonts w:hint="eastAsia"/>
        </w:rPr>
        <w:t>问题</w:t>
      </w:r>
      <w:r>
        <w:rPr>
          <w:rFonts w:hint="eastAsia"/>
        </w:rPr>
        <w:t>结合到优化算法的设计工作</w:t>
      </w:r>
    </w:p>
    <w:p w:rsidR="001C22B2" w:rsidRDefault="001C22B2" w:rsidP="00182FCE">
      <w:pPr>
        <w:pStyle w:val="2"/>
      </w:pPr>
      <w:r>
        <w:rPr>
          <w:rFonts w:hint="eastAsia"/>
        </w:rPr>
        <w:t>编码</w:t>
      </w:r>
      <w:r w:rsidR="00FA68E1">
        <w:rPr>
          <w:rFonts w:hint="eastAsia"/>
        </w:rPr>
        <w:t>方案</w:t>
      </w:r>
      <w:r w:rsidR="00182FCE">
        <w:rPr>
          <w:rFonts w:hint="eastAsia"/>
        </w:rPr>
        <w:t>设计</w:t>
      </w:r>
    </w:p>
    <w:p w:rsidR="00251B3A" w:rsidRDefault="0077464D" w:rsidP="00182FCE">
      <w:pPr>
        <w:pStyle w:val="3"/>
      </w:pPr>
      <w:r>
        <w:rPr>
          <w:rFonts w:hint="eastAsia"/>
        </w:rPr>
        <w:t>免修补</w:t>
      </w:r>
      <w:r w:rsidR="00FA68E1">
        <w:rPr>
          <w:rFonts w:hint="eastAsia"/>
        </w:rPr>
        <w:t>双矩阵编码</w:t>
      </w:r>
    </w:p>
    <w:p w:rsidR="00FA68E1" w:rsidRDefault="00251B3A" w:rsidP="00251B3A">
      <w:r>
        <w:rPr>
          <w:rFonts w:hint="eastAsia"/>
        </w:rPr>
        <w:t>两个矩阵，一个代表分批方案</w:t>
      </w:r>
      <w:r w:rsidR="003F3D24">
        <w:rPr>
          <w:rFonts w:hint="eastAsia"/>
        </w:rPr>
        <w:t>(P1)</w:t>
      </w:r>
      <w:r>
        <w:rPr>
          <w:rFonts w:hint="eastAsia"/>
        </w:rPr>
        <w:t>，一个代表调度方案</w:t>
      </w:r>
      <w:r w:rsidR="003F3D24">
        <w:rPr>
          <w:rFonts w:hint="eastAsia"/>
        </w:rPr>
        <w:t>(P2)</w:t>
      </w:r>
      <w:r w:rsidR="00FA68E1">
        <w:rPr>
          <w:rFonts w:hint="eastAsia"/>
        </w:rPr>
        <w:t>。优点是：</w:t>
      </w:r>
    </w:p>
    <w:p w:rsidR="00FA68E1" w:rsidRDefault="00FA68E1" w:rsidP="00251B3A">
      <w:r>
        <w:rPr>
          <w:rFonts w:hint="eastAsia"/>
        </w:rPr>
        <w:t>1</w:t>
      </w:r>
      <w:r>
        <w:rPr>
          <w:rFonts w:hint="eastAsia"/>
        </w:rPr>
        <w:t>、不会出现不可行解，不需要对个体进行修补</w:t>
      </w:r>
    </w:p>
    <w:p w:rsidR="00FA68E1" w:rsidRDefault="00FA68E1" w:rsidP="00251B3A">
      <w:r>
        <w:rPr>
          <w:rFonts w:hint="eastAsia"/>
        </w:rPr>
        <w:t>2</w:t>
      </w:r>
      <w:r>
        <w:rPr>
          <w:rFonts w:hint="eastAsia"/>
        </w:rPr>
        <w:t>、可以表示不等量分批</w:t>
      </w:r>
      <w:r>
        <w:rPr>
          <w:rFonts w:hint="eastAsia"/>
        </w:rPr>
        <w:t>/</w:t>
      </w:r>
      <w:r>
        <w:rPr>
          <w:rFonts w:hint="eastAsia"/>
        </w:rPr>
        <w:t>等量分批，比较灵活</w:t>
      </w:r>
    </w:p>
    <w:p w:rsidR="00FA5F9C" w:rsidRDefault="00757E9F" w:rsidP="00182FCE">
      <w:pPr>
        <w:pStyle w:val="3"/>
      </w:pPr>
      <w:r>
        <w:rPr>
          <w:rFonts w:hint="eastAsia"/>
        </w:rPr>
        <w:t>基于机器</w:t>
      </w:r>
      <w:bookmarkStart w:id="13" w:name="OLE_LINK64"/>
      <w:r>
        <w:rPr>
          <w:rFonts w:hint="eastAsia"/>
        </w:rPr>
        <w:t>柔性灵活指数</w:t>
      </w:r>
      <w:bookmarkEnd w:id="13"/>
      <w:r>
        <w:rPr>
          <w:rFonts w:hint="eastAsia"/>
        </w:rPr>
        <w:t>的</w:t>
      </w:r>
      <w:r w:rsidR="00251B3A">
        <w:rPr>
          <w:rFonts w:hint="eastAsia"/>
        </w:rPr>
        <w:t>解码方式</w:t>
      </w:r>
    </w:p>
    <w:p w:rsidR="00251B3A" w:rsidRDefault="00757E9F" w:rsidP="00251B3A">
      <w:r>
        <w:rPr>
          <w:rFonts w:hint="eastAsia"/>
        </w:rPr>
        <w:t>解码的时候会衡量每一台机器的柔性灵活指数</w:t>
      </w:r>
      <w:r w:rsidR="00E70727">
        <w:rPr>
          <w:rFonts w:hint="eastAsia"/>
        </w:rPr>
        <w:t>(</w:t>
      </w:r>
      <w:r w:rsidR="00E70727" w:rsidRPr="003F3D24">
        <w:t>flexibility index</w:t>
      </w:r>
      <w:r w:rsidR="00E70727">
        <w:rPr>
          <w:rFonts w:hint="eastAsia"/>
        </w:rPr>
        <w:t>, FI)</w:t>
      </w:r>
      <w:r>
        <w:rPr>
          <w:rFonts w:hint="eastAsia"/>
        </w:rPr>
        <w:t>，</w:t>
      </w:r>
      <w:r w:rsidR="00FA5F9C">
        <w:rPr>
          <w:rFonts w:hint="eastAsia"/>
        </w:rPr>
        <w:t>即一台机器能加工的工件的批量总数，如果该指数较低，说明该机器比较不灵活，应该优先给它安排工序。</w:t>
      </w:r>
    </w:p>
    <w:p w:rsidR="003F3D24" w:rsidRDefault="003F3D24" w:rsidP="00182FCE">
      <w:pPr>
        <w:pStyle w:val="2"/>
      </w:pPr>
      <w:r>
        <w:rPr>
          <w:rFonts w:hint="eastAsia"/>
        </w:rPr>
        <w:t>搜索算子</w:t>
      </w:r>
      <w:r w:rsidR="00182FCE">
        <w:rPr>
          <w:rFonts w:hint="eastAsia"/>
        </w:rPr>
        <w:t>的设计</w:t>
      </w:r>
    </w:p>
    <w:p w:rsidR="003F3D24" w:rsidRDefault="003F3D24" w:rsidP="003F3D24">
      <w:r>
        <w:rPr>
          <w:rFonts w:hint="eastAsia"/>
        </w:rPr>
        <w:t>由于编码是双矩阵，比一般的一维编码更复杂，所以需要重新设计搜索算子，以提高搜索效率。</w:t>
      </w:r>
    </w:p>
    <w:p w:rsidR="003F3D24" w:rsidRDefault="003F3D24" w:rsidP="003F3D24">
      <w:r>
        <w:rPr>
          <w:rFonts w:hint="eastAsia"/>
        </w:rPr>
        <w:t>分为交叉算子和邻域算子，交叉算子负责粗粒度层面的搜索，邻域算子负责细粒度的搜索，如此一来，可以</w:t>
      </w:r>
      <w:r w:rsidR="0039118F">
        <w:rPr>
          <w:rFonts w:hint="eastAsia"/>
        </w:rPr>
        <w:t>从不同层次去</w:t>
      </w:r>
      <w:r>
        <w:rPr>
          <w:rFonts w:hint="eastAsia"/>
        </w:rPr>
        <w:t>充分配合去搜索双矩阵结构。</w:t>
      </w:r>
    </w:p>
    <w:p w:rsidR="008E3BF3" w:rsidRPr="003F3D24" w:rsidRDefault="008E3BF3" w:rsidP="003F3D24">
      <w:r>
        <w:rPr>
          <w:rFonts w:hint="eastAsia"/>
        </w:rPr>
        <w:t>后面的算法会从这里选择合适的搜索算子</w:t>
      </w:r>
    </w:p>
    <w:p w:rsidR="003F3D24" w:rsidRDefault="00182FCE" w:rsidP="00182FCE">
      <w:pPr>
        <w:pStyle w:val="3"/>
      </w:pPr>
      <w:r>
        <w:rPr>
          <w:rFonts w:hint="eastAsia"/>
        </w:rPr>
        <w:lastRenderedPageBreak/>
        <w:t>粗粒度</w:t>
      </w:r>
      <w:r w:rsidR="003F3D24">
        <w:rPr>
          <w:rFonts w:hint="eastAsia"/>
        </w:rPr>
        <w:t>交叉</w:t>
      </w:r>
      <w:r w:rsidR="008E3BF3">
        <w:rPr>
          <w:rFonts w:hint="eastAsia"/>
        </w:rPr>
        <w:t>搜索</w:t>
      </w:r>
      <w:r w:rsidR="003F3D24">
        <w:rPr>
          <w:rFonts w:hint="eastAsia"/>
        </w:rPr>
        <w:t>算子</w:t>
      </w:r>
    </w:p>
    <w:p w:rsidR="003F3D24" w:rsidRDefault="003F3D24" w:rsidP="003F3D24">
      <w:r>
        <w:rPr>
          <w:rFonts w:hint="eastAsia"/>
        </w:rPr>
        <w:t>负责粗粒度</w:t>
      </w:r>
      <w:r w:rsidR="0039118F">
        <w:rPr>
          <w:rFonts w:hint="eastAsia"/>
        </w:rPr>
        <w:t>：</w:t>
      </w:r>
    </w:p>
    <w:p w:rsidR="0039118F" w:rsidRDefault="0039118F" w:rsidP="003F3D24">
      <w:r>
        <w:rPr>
          <w:rFonts w:hint="eastAsia"/>
        </w:rPr>
        <w:t>P1,P2----</w:t>
      </w:r>
      <w:r>
        <w:rPr>
          <w:rFonts w:hint="eastAsia"/>
        </w:rPr>
        <w:t>多点交叉</w:t>
      </w:r>
    </w:p>
    <w:p w:rsidR="003F3D24" w:rsidRDefault="00182FCE" w:rsidP="00182FCE">
      <w:pPr>
        <w:pStyle w:val="3"/>
      </w:pPr>
      <w:r>
        <w:rPr>
          <w:rFonts w:hint="eastAsia"/>
        </w:rPr>
        <w:t>细粒度</w:t>
      </w:r>
      <w:r w:rsidR="0039118F">
        <w:rPr>
          <w:rFonts w:hint="eastAsia"/>
        </w:rPr>
        <w:t>邻域</w:t>
      </w:r>
      <w:r w:rsidR="008E3BF3">
        <w:rPr>
          <w:rFonts w:hint="eastAsia"/>
        </w:rPr>
        <w:t>搜索</w:t>
      </w:r>
      <w:r w:rsidR="0039118F">
        <w:rPr>
          <w:rFonts w:hint="eastAsia"/>
        </w:rPr>
        <w:t>算子</w:t>
      </w:r>
    </w:p>
    <w:p w:rsidR="0039118F" w:rsidRDefault="0039118F" w:rsidP="0039118F">
      <w:r>
        <w:rPr>
          <w:rFonts w:hint="eastAsia"/>
        </w:rPr>
        <w:t>负责细粒度：</w:t>
      </w:r>
    </w:p>
    <w:p w:rsidR="002D2DB4" w:rsidRDefault="002D2DB4" w:rsidP="00182FCE">
      <w:pPr>
        <w:pStyle w:val="4"/>
      </w:pPr>
      <w:r>
        <w:rPr>
          <w:rFonts w:hint="eastAsia"/>
        </w:rPr>
        <w:t>单一邻域</w:t>
      </w:r>
    </w:p>
    <w:p w:rsidR="0039118F" w:rsidRDefault="0039118F" w:rsidP="0039118F">
      <w:r>
        <w:rPr>
          <w:rFonts w:hint="eastAsia"/>
        </w:rPr>
        <w:t>P1</w:t>
      </w:r>
      <w:r w:rsidR="002D2DB4">
        <w:rPr>
          <w:rFonts w:hint="eastAsia"/>
        </w:rPr>
        <w:t>基本</w:t>
      </w:r>
      <w:r>
        <w:rPr>
          <w:rFonts w:hint="eastAsia"/>
        </w:rPr>
        <w:t>邻域</w:t>
      </w:r>
      <w:r>
        <w:rPr>
          <w:rFonts w:hint="eastAsia"/>
        </w:rPr>
        <w:t>----</w:t>
      </w:r>
      <w:r>
        <w:rPr>
          <w:rFonts w:hint="eastAsia"/>
        </w:rPr>
        <w:t>改变子批数，改变子批量</w:t>
      </w:r>
    </w:p>
    <w:p w:rsidR="0039118F" w:rsidRDefault="0039118F" w:rsidP="0039118F">
      <w:r>
        <w:rPr>
          <w:rFonts w:hint="eastAsia"/>
        </w:rPr>
        <w:t>P2</w:t>
      </w:r>
      <w:r w:rsidR="002D2DB4">
        <w:rPr>
          <w:rFonts w:hint="eastAsia"/>
        </w:rPr>
        <w:t>基本</w:t>
      </w:r>
      <w:r>
        <w:rPr>
          <w:rFonts w:hint="eastAsia"/>
        </w:rPr>
        <w:t>邻域</w:t>
      </w:r>
      <w:r>
        <w:rPr>
          <w:rFonts w:hint="eastAsia"/>
        </w:rPr>
        <w:t>----swap, insert, inverse, POX</w:t>
      </w:r>
    </w:p>
    <w:p w:rsidR="002D2DB4" w:rsidRDefault="002D2DB4" w:rsidP="00182FCE">
      <w:pPr>
        <w:pStyle w:val="4"/>
      </w:pPr>
      <w:r>
        <w:rPr>
          <w:rFonts w:hint="eastAsia"/>
        </w:rPr>
        <w:t>启发式邻域</w:t>
      </w:r>
    </w:p>
    <w:p w:rsidR="0039118F" w:rsidRDefault="0039118F" w:rsidP="0039118F">
      <w:r>
        <w:rPr>
          <w:rFonts w:hint="eastAsia"/>
        </w:rPr>
        <w:t>P1</w:t>
      </w:r>
      <w:r>
        <w:rPr>
          <w:rFonts w:hint="eastAsia"/>
        </w:rPr>
        <w:t>启发式邻域</w:t>
      </w:r>
      <w:r>
        <w:rPr>
          <w:rFonts w:hint="eastAsia"/>
        </w:rPr>
        <w:t>----</w:t>
      </w:r>
      <w:r>
        <w:rPr>
          <w:rFonts w:hint="eastAsia"/>
        </w:rPr>
        <w:t>改变关键子批批量</w:t>
      </w:r>
    </w:p>
    <w:p w:rsidR="0039118F" w:rsidRDefault="0039118F" w:rsidP="0039118F">
      <w:r>
        <w:rPr>
          <w:rFonts w:hint="eastAsia"/>
        </w:rPr>
        <w:t>P2</w:t>
      </w:r>
      <w:r>
        <w:rPr>
          <w:rFonts w:hint="eastAsia"/>
        </w:rPr>
        <w:t>启发式邻域</w:t>
      </w:r>
      <w:r>
        <w:rPr>
          <w:rFonts w:hint="eastAsia"/>
        </w:rPr>
        <w:t>----</w:t>
      </w:r>
      <w:r>
        <w:rPr>
          <w:rFonts w:hint="eastAsia"/>
        </w:rPr>
        <w:t>改变关键工件在机器的优先度</w:t>
      </w:r>
    </w:p>
    <w:p w:rsidR="002D2DB4" w:rsidRDefault="002D2DB4" w:rsidP="00182FCE">
      <w:pPr>
        <w:pStyle w:val="4"/>
      </w:pPr>
      <w:r>
        <w:t>细粒度全邻域</w:t>
      </w:r>
    </w:p>
    <w:p w:rsidR="002D2DB4" w:rsidRDefault="002D2DB4" w:rsidP="0039118F">
      <w:r>
        <w:rPr>
          <w:rFonts w:hint="eastAsia"/>
        </w:rPr>
        <w:t>P1</w:t>
      </w:r>
      <w:r>
        <w:rPr>
          <w:rFonts w:hint="eastAsia"/>
        </w:rPr>
        <w:t>细粒度全邻域</w:t>
      </w:r>
    </w:p>
    <w:p w:rsidR="0039118F" w:rsidRDefault="0039118F" w:rsidP="0039118F">
      <w:r>
        <w:rPr>
          <w:rFonts w:hint="eastAsia"/>
        </w:rPr>
        <w:t>P2</w:t>
      </w:r>
      <w:r>
        <w:rPr>
          <w:rFonts w:hint="eastAsia"/>
        </w:rPr>
        <w:t>细粒度全邻域</w:t>
      </w:r>
    </w:p>
    <w:p w:rsidR="002D2DB4" w:rsidRDefault="002D2DB4" w:rsidP="00182FCE">
      <w:pPr>
        <w:pStyle w:val="4"/>
      </w:pPr>
      <w:r>
        <w:rPr>
          <w:rFonts w:hint="eastAsia"/>
        </w:rPr>
        <w:t>策略邻域</w:t>
      </w:r>
    </w:p>
    <w:p w:rsidR="0039118F" w:rsidRDefault="0039118F" w:rsidP="0039118F">
      <w:r>
        <w:rPr>
          <w:rFonts w:hint="eastAsia"/>
        </w:rPr>
        <w:t>贪心</w:t>
      </w:r>
      <w:r w:rsidR="002D2DB4">
        <w:rPr>
          <w:rFonts w:hint="eastAsia"/>
        </w:rPr>
        <w:t>策略邻域</w:t>
      </w:r>
    </w:p>
    <w:p w:rsidR="0039118F" w:rsidRDefault="0039118F" w:rsidP="0039118F">
      <w:r>
        <w:rPr>
          <w:rFonts w:hint="eastAsia"/>
        </w:rPr>
        <w:t>多步</w:t>
      </w:r>
      <w:r w:rsidR="002D2DB4">
        <w:rPr>
          <w:rFonts w:hint="eastAsia"/>
        </w:rPr>
        <w:t>策略邻域</w:t>
      </w:r>
    </w:p>
    <w:p w:rsidR="0039118F" w:rsidRDefault="0039118F" w:rsidP="0039118F">
      <w:r>
        <w:rPr>
          <w:rFonts w:hint="eastAsia"/>
        </w:rPr>
        <w:t>贪心多步</w:t>
      </w:r>
      <w:r w:rsidR="002D2DB4">
        <w:rPr>
          <w:rFonts w:hint="eastAsia"/>
        </w:rPr>
        <w:t>策略邻域</w:t>
      </w:r>
      <w:r>
        <w:rPr>
          <w:rFonts w:hint="eastAsia"/>
        </w:rPr>
        <w:t>搜索</w:t>
      </w:r>
    </w:p>
    <w:p w:rsidR="002D2DB4" w:rsidRDefault="002D2DB4" w:rsidP="00182FCE">
      <w:pPr>
        <w:pStyle w:val="3"/>
      </w:pPr>
      <w:r>
        <w:rPr>
          <w:rFonts w:hint="eastAsia"/>
        </w:rPr>
        <w:t>粗细粒度配合搜索</w:t>
      </w:r>
    </w:p>
    <w:p w:rsidR="00032C53" w:rsidRDefault="0032449C" w:rsidP="0032449C">
      <w:pPr>
        <w:rPr>
          <w:ins w:id="14" w:author="ZM" w:date="2019-03-13T16:55:00Z"/>
          <w:rFonts w:hint="eastAsia"/>
        </w:rPr>
      </w:pPr>
      <w:r>
        <w:rPr>
          <w:rFonts w:hint="eastAsia"/>
        </w:rPr>
        <w:t>结合编码特点，分析为什么要粗粒度和细粒度配合使用</w:t>
      </w:r>
    </w:p>
    <w:p w:rsidR="00032C53" w:rsidRDefault="00032C53" w:rsidP="0032449C">
      <w:pPr>
        <w:rPr>
          <w:ins w:id="15" w:author="ZM" w:date="2019-03-13T16:55:00Z"/>
          <w:rFonts w:hint="eastAsia"/>
        </w:rPr>
      </w:pPr>
    </w:p>
    <w:p w:rsidR="00032C53" w:rsidRDefault="00032C53" w:rsidP="0032449C">
      <w:pPr>
        <w:rPr>
          <w:ins w:id="16" w:author="ZM" w:date="2019-03-13T16:55:00Z"/>
          <w:rFonts w:hint="eastAsia"/>
        </w:rPr>
      </w:pPr>
    </w:p>
    <w:p w:rsidR="00032C53" w:rsidRPr="00032C53" w:rsidRDefault="00032C53" w:rsidP="0032449C">
      <w:pPr>
        <w:rPr>
          <w:ins w:id="17" w:author="ZM" w:date="2019-03-13T16:55:00Z"/>
          <w:rFonts w:hint="eastAsia"/>
        </w:rPr>
      </w:pPr>
      <w:ins w:id="18" w:author="ZM" w:date="2019-03-13T16:55:00Z">
        <w:r>
          <w:rPr>
            <w:rFonts w:hint="eastAsia"/>
          </w:rPr>
          <w:t>给出</w:t>
        </w:r>
      </w:ins>
      <w:ins w:id="19" w:author="ZM" w:date="2019-03-13T16:56:00Z">
        <w:r>
          <w:rPr>
            <w:rFonts w:hint="eastAsia"/>
          </w:rPr>
          <w:t>编码方式修改后的效率提高了的实验结果。</w:t>
        </w:r>
      </w:ins>
    </w:p>
    <w:p w:rsidR="00032C53" w:rsidRPr="00032C53" w:rsidRDefault="00032C53" w:rsidP="0032449C"/>
    <w:p w:rsidR="00EC74B8" w:rsidRDefault="00E70727" w:rsidP="00B9612D">
      <w:pPr>
        <w:pStyle w:val="1"/>
      </w:pPr>
      <w:r>
        <w:lastRenderedPageBreak/>
        <w:t>基于</w:t>
      </w:r>
      <w:r w:rsidR="00CD32AA">
        <w:t>竞争</w:t>
      </w:r>
      <w:r w:rsidR="0082528A">
        <w:rPr>
          <w:rFonts w:hint="eastAsia"/>
        </w:rPr>
        <w:t>式协同</w:t>
      </w:r>
      <w:r w:rsidR="00CD32AA">
        <w:t>候鸟迁移算法</w:t>
      </w:r>
      <w:r>
        <w:rPr>
          <w:rFonts w:hint="eastAsia"/>
        </w:rPr>
        <w:t>的</w:t>
      </w:r>
      <w:ins w:id="20" w:author="ZM" w:date="2019-03-13T16:58:00Z">
        <w:r w:rsidR="00197225">
          <w:rPr>
            <w:rFonts w:hint="eastAsia"/>
          </w:rPr>
          <w:t>优化</w:t>
        </w:r>
      </w:ins>
      <w:r>
        <w:t>调度</w:t>
      </w:r>
      <w:del w:id="21" w:author="ZM" w:date="2019-03-13T16:57:00Z">
        <w:r w:rsidR="003F06E4" w:rsidDel="00032C53">
          <w:rPr>
            <w:rFonts w:hint="eastAsia"/>
          </w:rPr>
          <w:delText>方案</w:delText>
        </w:r>
      </w:del>
    </w:p>
    <w:p w:rsidR="0037391E" w:rsidRPr="0037391E" w:rsidRDefault="0037391E" w:rsidP="0037391E">
      <w:r>
        <w:t>原始候鸟迁移算法里</w:t>
      </w:r>
      <w:r>
        <w:rPr>
          <w:rFonts w:hint="eastAsia"/>
        </w:rPr>
        <w:t>，</w:t>
      </w:r>
      <w:r>
        <w:t>领头鸟是按顺序轮换的</w:t>
      </w:r>
      <w:r>
        <w:rPr>
          <w:rFonts w:hint="eastAsia"/>
        </w:rPr>
        <w:t>，</w:t>
      </w:r>
      <w:r>
        <w:t>不需要竞争就能当上领头鸟</w:t>
      </w:r>
      <w:r>
        <w:rPr>
          <w:rFonts w:hint="eastAsia"/>
        </w:rPr>
        <w:t>。</w:t>
      </w:r>
      <w:r>
        <w:t>为了提高鸟群寻优的效率</w:t>
      </w:r>
      <w:r>
        <w:rPr>
          <w:rFonts w:hint="eastAsia"/>
        </w:rPr>
        <w:t>，</w:t>
      </w:r>
      <w:r>
        <w:t>本文把领头鸟的轮换制改为竞争制</w:t>
      </w:r>
      <w:r>
        <w:rPr>
          <w:rFonts w:hint="eastAsia"/>
        </w:rPr>
        <w:t>。</w:t>
      </w:r>
    </w:p>
    <w:p w:rsidR="003F06E4" w:rsidRDefault="0082528A" w:rsidP="00B9612D">
      <w:pPr>
        <w:pStyle w:val="2"/>
      </w:pPr>
      <w:r>
        <w:t>竞争</w:t>
      </w:r>
      <w:r>
        <w:rPr>
          <w:rFonts w:hint="eastAsia"/>
        </w:rPr>
        <w:t>式协同</w:t>
      </w:r>
      <w:r w:rsidR="003F06E4">
        <w:t>候鸟迁移算法</w:t>
      </w:r>
      <w:ins w:id="22" w:author="ZM" w:date="2019-03-13T17:00:00Z">
        <w:r w:rsidR="00197225">
          <w:rPr>
            <w:rFonts w:hint="eastAsia"/>
          </w:rPr>
          <w:t>（给出一个流程图）</w:t>
        </w:r>
      </w:ins>
    </w:p>
    <w:p w:rsidR="00B9612D" w:rsidRDefault="00B9612D" w:rsidP="003F06E4">
      <w:pPr>
        <w:pStyle w:val="3"/>
      </w:pPr>
      <w:r>
        <w:rPr>
          <w:rFonts w:hint="eastAsia"/>
        </w:rPr>
        <w:t>基于信息共享的</w:t>
      </w:r>
      <w:r>
        <w:rPr>
          <w:rFonts w:hint="eastAsia"/>
        </w:rPr>
        <w:t>V</w:t>
      </w:r>
      <w:r>
        <w:rPr>
          <w:rFonts w:hint="eastAsia"/>
        </w:rPr>
        <w:t>字飞行阶段</w:t>
      </w:r>
    </w:p>
    <w:p w:rsidR="00536086" w:rsidRDefault="00536086" w:rsidP="00536086">
      <w:r>
        <w:rPr>
          <w:rFonts w:hint="eastAsia"/>
        </w:rPr>
        <w:t>原始候鸟迁移算法中，前一只鸟与后一只鸟共享它的邻域个体，这称为利益机制。本文把邻域共享改为信息共享，即共享部分编码信息。</w:t>
      </w:r>
    </w:p>
    <w:p w:rsidR="00536086" w:rsidRDefault="00536086" w:rsidP="00536086"/>
    <w:p w:rsidR="00536086" w:rsidRPr="00536086" w:rsidRDefault="00536086" w:rsidP="00536086">
      <w:r>
        <w:rPr>
          <w:rFonts w:hint="eastAsia"/>
        </w:rPr>
        <w:t>实质：后一只鸟与前一只鸟交叉得到的子代，与后一只鸟的邻域解构成候选集，给后一只鸟</w:t>
      </w:r>
      <w:r w:rsidR="001C22B2">
        <w:rPr>
          <w:rFonts w:hint="eastAsia"/>
        </w:rPr>
        <w:t>则有替换。按照相同的</w:t>
      </w:r>
      <w:r w:rsidR="001C22B2">
        <w:rPr>
          <w:rFonts w:hint="eastAsia"/>
        </w:rPr>
        <w:t>V</w:t>
      </w:r>
      <w:r w:rsidR="001C22B2">
        <w:rPr>
          <w:rFonts w:hint="eastAsia"/>
        </w:rPr>
        <w:t>字型进行多个循环。</w:t>
      </w:r>
    </w:p>
    <w:p w:rsidR="00B9612D" w:rsidRDefault="001C22B2" w:rsidP="003F06E4">
      <w:pPr>
        <w:pStyle w:val="3"/>
      </w:pPr>
      <w:r>
        <w:t>减速</w:t>
      </w:r>
      <w:r w:rsidR="00B9612D">
        <w:t>飞行调整阶段</w:t>
      </w:r>
    </w:p>
    <w:p w:rsidR="00B9612D" w:rsidRDefault="00B9612D" w:rsidP="00B9612D">
      <w:r>
        <w:rPr>
          <w:rFonts w:hint="eastAsia"/>
        </w:rPr>
        <w:t>当领头鸟想从领头位置退下时，它会减速，鸟群其他鸟也纷纷减速。原本的</w:t>
      </w:r>
      <w:r>
        <w:rPr>
          <w:rFonts w:hint="eastAsia"/>
        </w:rPr>
        <w:t>V</w:t>
      </w:r>
      <w:r>
        <w:rPr>
          <w:rFonts w:hint="eastAsia"/>
        </w:rPr>
        <w:t>字型队伍被打乱，原本两两的跟随与被跟随的关系也被打破，每一只鸟都会调整自己的速度和方向</w:t>
      </w:r>
      <w:r w:rsidR="001C22B2">
        <w:rPr>
          <w:rFonts w:hint="eastAsia"/>
        </w:rPr>
        <w:t>，此时鸟群进入减速</w:t>
      </w:r>
      <w:r>
        <w:rPr>
          <w:rFonts w:hint="eastAsia"/>
        </w:rPr>
        <w:t>飞行调整阶段。</w:t>
      </w:r>
    </w:p>
    <w:p w:rsidR="00B9612D" w:rsidRDefault="00B9612D" w:rsidP="00B9612D"/>
    <w:p w:rsidR="00B9612D" w:rsidRDefault="00B9612D" w:rsidP="00B9612D">
      <w:r>
        <w:rPr>
          <w:rFonts w:hint="eastAsia"/>
        </w:rPr>
        <w:t>实质：每只鸟随机选择另一只鸟跟随，</w:t>
      </w:r>
      <w:r w:rsidR="001C22B2">
        <w:rPr>
          <w:rFonts w:hint="eastAsia"/>
        </w:rPr>
        <w:t>跟随进化的</w:t>
      </w:r>
      <w:r>
        <w:rPr>
          <w:rFonts w:hint="eastAsia"/>
        </w:rPr>
        <w:t>方式与</w:t>
      </w:r>
      <w:r>
        <w:rPr>
          <w:rFonts w:hint="eastAsia"/>
        </w:rPr>
        <w:t>V</w:t>
      </w:r>
      <w:r w:rsidR="001C22B2">
        <w:rPr>
          <w:rFonts w:hint="eastAsia"/>
        </w:rPr>
        <w:t>字</w:t>
      </w:r>
      <w:r>
        <w:rPr>
          <w:rFonts w:hint="eastAsia"/>
        </w:rPr>
        <w:t>阶段一样</w:t>
      </w:r>
      <w:r w:rsidR="001C22B2">
        <w:rPr>
          <w:rFonts w:hint="eastAsia"/>
        </w:rPr>
        <w:t>。如此进行多个循环。</w:t>
      </w:r>
    </w:p>
    <w:p w:rsidR="00B9612D" w:rsidRDefault="00536086" w:rsidP="003F06E4">
      <w:pPr>
        <w:pStyle w:val="3"/>
      </w:pPr>
      <w:r w:rsidRPr="00197D24">
        <w:rPr>
          <w:color w:val="FF0000"/>
        </w:rPr>
        <w:t>模糊</w:t>
      </w:r>
      <w:r>
        <w:t>竞争阶段</w:t>
      </w:r>
    </w:p>
    <w:p w:rsidR="001C22B2" w:rsidRDefault="001C22B2" w:rsidP="001C22B2">
      <w:r>
        <w:rPr>
          <w:rFonts w:hint="eastAsia"/>
        </w:rPr>
        <w:t>减速飞行调整阶段结束后，各个鸟都调整好自己的速度了，此时较优的鸟会竞争排在前，交差的鸟会排在后，重新形成</w:t>
      </w:r>
      <w:r>
        <w:rPr>
          <w:rFonts w:hint="eastAsia"/>
        </w:rPr>
        <w:t>V</w:t>
      </w:r>
      <w:r>
        <w:rPr>
          <w:rFonts w:hint="eastAsia"/>
        </w:rPr>
        <w:t>字型。因为大自然的鸟类对于优劣没有定量的标准，因此不会形成精准的大小排序，所以本文为了更贴近自然规则，使用模糊的排序来构成新的</w:t>
      </w:r>
      <w:r>
        <w:rPr>
          <w:rFonts w:hint="eastAsia"/>
        </w:rPr>
        <w:t>V</w:t>
      </w:r>
      <w:r>
        <w:rPr>
          <w:rFonts w:hint="eastAsia"/>
        </w:rPr>
        <w:t>字型。</w:t>
      </w:r>
    </w:p>
    <w:p w:rsidR="001C22B2" w:rsidRDefault="001C22B2" w:rsidP="001C22B2"/>
    <w:p w:rsidR="001C22B2" w:rsidRDefault="001C22B2" w:rsidP="001C22B2">
      <w:r>
        <w:rPr>
          <w:rFonts w:hint="eastAsia"/>
        </w:rPr>
        <w:t>实质：按照模糊排序，重新构成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C76FEF" w:rsidRDefault="00C76FEF" w:rsidP="003F06E4">
      <w:pPr>
        <w:pStyle w:val="3"/>
      </w:pPr>
      <w:r>
        <w:rPr>
          <w:rFonts w:hint="eastAsia"/>
        </w:rPr>
        <w:t>算法流程图</w:t>
      </w:r>
    </w:p>
    <w:p w:rsidR="00C76FEF" w:rsidRDefault="00C76FEF" w:rsidP="00C76FEF">
      <w:r>
        <w:rPr>
          <w:rFonts w:hint="eastAsia"/>
        </w:rPr>
        <w:t>各个阶段的流程图</w:t>
      </w:r>
    </w:p>
    <w:p w:rsidR="00C76FEF" w:rsidRPr="00C76FEF" w:rsidRDefault="00C76FEF" w:rsidP="00C76FEF">
      <w:r>
        <w:rPr>
          <w:rFonts w:hint="eastAsia"/>
        </w:rPr>
        <w:t>总的流程图</w:t>
      </w:r>
    </w:p>
    <w:p w:rsidR="00C76FEF" w:rsidRDefault="002C42CA" w:rsidP="00C76FEF">
      <w:pPr>
        <w:pStyle w:val="2"/>
      </w:pPr>
      <w:r>
        <w:rPr>
          <w:rFonts w:hint="eastAsia"/>
        </w:rPr>
        <w:lastRenderedPageBreak/>
        <w:t>实例仿真以及性能评价</w:t>
      </w:r>
    </w:p>
    <w:p w:rsidR="002C42CA" w:rsidRDefault="002C42CA" w:rsidP="002C42CA">
      <w:pPr>
        <w:pStyle w:val="3"/>
      </w:pPr>
      <w:r>
        <w:rPr>
          <w:rFonts w:hint="eastAsia"/>
        </w:rPr>
        <w:t>测试例子</w:t>
      </w:r>
    </w:p>
    <w:p w:rsidR="002C42CA" w:rsidRPr="002C42CA" w:rsidRDefault="002C42CA" w:rsidP="002C42CA">
      <w:pPr>
        <w:pStyle w:val="3"/>
      </w:pPr>
      <w:r>
        <w:rPr>
          <w:rFonts w:hint="eastAsia"/>
        </w:rPr>
        <w:t>实验结果与分析</w:t>
      </w:r>
    </w:p>
    <w:p w:rsidR="00C76FEF" w:rsidRDefault="00C76FEF" w:rsidP="00C76FEF">
      <w:r>
        <w:rPr>
          <w:rFonts w:hint="eastAsia"/>
        </w:rPr>
        <w:t>要对比改进前和改进后的，即本算法</w:t>
      </w:r>
    </w:p>
    <w:p w:rsidR="00C76FEF" w:rsidRDefault="00C76FEF" w:rsidP="00C76FEF">
      <w:r>
        <w:rPr>
          <w:rFonts w:hint="eastAsia"/>
        </w:rPr>
        <w:t>要对比本算法和其他文献的算法</w:t>
      </w:r>
    </w:p>
    <w:p w:rsidR="00C76FEF" w:rsidRDefault="00C76FEF" w:rsidP="00C76FEF"/>
    <w:p w:rsidR="00C76FEF" w:rsidRDefault="00C76FEF" w:rsidP="00C76FEF">
      <w:r>
        <w:rPr>
          <w:rFonts w:hint="eastAsia"/>
        </w:rPr>
        <w:t>要做小规模问题，即自己改编的经典</w:t>
      </w:r>
      <w:r>
        <w:rPr>
          <w:rFonts w:hint="eastAsia"/>
        </w:rPr>
        <w:t>FJSP</w:t>
      </w:r>
      <w:r>
        <w:rPr>
          <w:rFonts w:hint="eastAsia"/>
        </w:rPr>
        <w:t>问题</w:t>
      </w:r>
    </w:p>
    <w:p w:rsidR="00C76FEF" w:rsidRDefault="00C76FEF" w:rsidP="00C76FEF">
      <w:r>
        <w:rPr>
          <w:rFonts w:hint="eastAsia"/>
        </w:rPr>
        <w:t>要做中等规模问题，即</w:t>
      </w:r>
      <w:r>
        <w:t>ZHAO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个问题</w:t>
      </w:r>
    </w:p>
    <w:p w:rsidR="00C76FEF" w:rsidRPr="00C76FEF" w:rsidRDefault="00C76FEF" w:rsidP="00C76FEF">
      <w:r>
        <w:rPr>
          <w:rFonts w:hint="eastAsia"/>
        </w:rPr>
        <w:t>要做大规模问题，即免疫检验设备调度问题</w:t>
      </w:r>
    </w:p>
    <w:p w:rsidR="00966A19" w:rsidRDefault="00E70727" w:rsidP="00C76FEF">
      <w:pPr>
        <w:pStyle w:val="1"/>
      </w:pPr>
      <w:r>
        <w:rPr>
          <w:rFonts w:hint="eastAsia"/>
        </w:rPr>
        <w:t>基于</w:t>
      </w:r>
      <w:r w:rsidR="00C76FEF">
        <w:rPr>
          <w:rFonts w:hint="eastAsia"/>
        </w:rPr>
        <w:t>多领头鸟</w:t>
      </w:r>
      <w:r w:rsidR="002C42CA">
        <w:rPr>
          <w:rFonts w:hint="eastAsia"/>
        </w:rPr>
        <w:t>分化</w:t>
      </w:r>
      <w:r w:rsidR="00C76FEF">
        <w:rPr>
          <w:rFonts w:hint="eastAsia"/>
        </w:rPr>
        <w:t>协同候鸟迁移算法</w:t>
      </w:r>
      <w:r>
        <w:rPr>
          <w:rFonts w:hint="eastAsia"/>
        </w:rPr>
        <w:t>的调度方案</w:t>
      </w:r>
    </w:p>
    <w:p w:rsidR="00C76FEF" w:rsidRDefault="00C76FEF" w:rsidP="00C76FEF">
      <w:r>
        <w:rPr>
          <w:rFonts w:hint="eastAsia"/>
        </w:rPr>
        <w:t>在自然界中，有时候鸟的队形不是单一领头鸟的</w:t>
      </w:r>
      <w:r>
        <w:rPr>
          <w:rFonts w:hint="eastAsia"/>
        </w:rPr>
        <w:t>V</w:t>
      </w:r>
      <w:r>
        <w:rPr>
          <w:rFonts w:hint="eastAsia"/>
        </w:rPr>
        <w:t>字型，而是多个领头鸟带领的一字长蛇形。由于分批调度问题分为两个子问题，使用多领头鸟协同可以提高问题求解效率</w:t>
      </w:r>
    </w:p>
    <w:p w:rsidR="002C42CA" w:rsidRDefault="002C42CA" w:rsidP="003F06E4">
      <w:pPr>
        <w:pStyle w:val="2"/>
      </w:pPr>
      <w:r>
        <w:rPr>
          <w:rFonts w:hint="eastAsia"/>
        </w:rPr>
        <w:t>多领头鸟分化协同候鸟迁移算法</w:t>
      </w:r>
    </w:p>
    <w:p w:rsidR="002C42CA" w:rsidRDefault="002C42CA" w:rsidP="002C42CA">
      <w:pPr>
        <w:pStyle w:val="3"/>
      </w:pPr>
      <w:r>
        <w:rPr>
          <w:rFonts w:hint="eastAsia"/>
        </w:rPr>
        <w:t>多领头鸟分化机制</w:t>
      </w:r>
    </w:p>
    <w:p w:rsidR="002C42CA" w:rsidRPr="002C42CA" w:rsidRDefault="002C42CA" w:rsidP="002C42CA">
      <w:pPr>
        <w:pStyle w:val="3"/>
      </w:pPr>
      <w:r>
        <w:rPr>
          <w:rFonts w:hint="eastAsia"/>
        </w:rPr>
        <w:t>多领头鸟种群协同机制</w:t>
      </w:r>
    </w:p>
    <w:p w:rsidR="003F06E4" w:rsidRDefault="003F06E4" w:rsidP="002C42CA">
      <w:pPr>
        <w:pStyle w:val="3"/>
      </w:pPr>
      <w:r>
        <w:t>基于年龄</w:t>
      </w:r>
      <w:r>
        <w:rPr>
          <w:rFonts w:hint="eastAsia"/>
        </w:rPr>
        <w:t>群体特征的</w:t>
      </w:r>
      <w:r>
        <w:t>邻域搜索机制</w:t>
      </w:r>
    </w:p>
    <w:p w:rsidR="003F06E4" w:rsidRDefault="003F06E4" w:rsidP="003F06E4">
      <w:r>
        <w:rPr>
          <w:rFonts w:hint="eastAsia"/>
        </w:rPr>
        <w:t>不同年龄的鸟使用不同的邻域搜索方法，体现不同年龄个体所积累的经验丰富程度的不同</w:t>
      </w:r>
    </w:p>
    <w:p w:rsidR="003F06E4" w:rsidRDefault="003F06E4" w:rsidP="003F06E4">
      <w:r>
        <w:rPr>
          <w:rFonts w:hint="eastAsia"/>
        </w:rPr>
        <w:t>青年</w:t>
      </w:r>
      <w:r>
        <w:rPr>
          <w:rFonts w:hint="eastAsia"/>
        </w:rPr>
        <w:t>----</w:t>
      </w:r>
      <w:r>
        <w:rPr>
          <w:rFonts w:hint="eastAsia"/>
        </w:rPr>
        <w:t>单次单步</w:t>
      </w:r>
    </w:p>
    <w:p w:rsidR="003F06E4" w:rsidRDefault="003F06E4" w:rsidP="003F06E4">
      <w:r>
        <w:rPr>
          <w:rFonts w:hint="eastAsia"/>
        </w:rPr>
        <w:t>中年</w:t>
      </w:r>
      <w:r>
        <w:rPr>
          <w:rFonts w:hint="eastAsia"/>
        </w:rPr>
        <w:t>----</w:t>
      </w:r>
      <w:r>
        <w:rPr>
          <w:rFonts w:hint="eastAsia"/>
        </w:rPr>
        <w:t>贪心单步</w:t>
      </w:r>
    </w:p>
    <w:p w:rsidR="003F06E4" w:rsidRDefault="003F06E4" w:rsidP="003F06E4">
      <w:r>
        <w:rPr>
          <w:rFonts w:hint="eastAsia"/>
        </w:rPr>
        <w:t>老年</w:t>
      </w:r>
      <w:r>
        <w:rPr>
          <w:rFonts w:hint="eastAsia"/>
        </w:rPr>
        <w:t>----</w:t>
      </w:r>
      <w:r>
        <w:rPr>
          <w:rFonts w:hint="eastAsia"/>
        </w:rPr>
        <w:t>贪心多步</w:t>
      </w:r>
    </w:p>
    <w:p w:rsidR="003F06E4" w:rsidRDefault="003F06E4" w:rsidP="003F06E4">
      <w:r>
        <w:rPr>
          <w:rFonts w:hint="eastAsia"/>
        </w:rPr>
        <w:t>老年个体年龄到达一定阈值后，就会重新初始化</w:t>
      </w:r>
    </w:p>
    <w:p w:rsidR="002C42CA" w:rsidRDefault="002C42CA" w:rsidP="002C42CA">
      <w:pPr>
        <w:pStyle w:val="3"/>
      </w:pPr>
      <w:r>
        <w:rPr>
          <w:rFonts w:hint="eastAsia"/>
        </w:rPr>
        <w:lastRenderedPageBreak/>
        <w:t>算法流程图</w:t>
      </w:r>
    </w:p>
    <w:p w:rsidR="003F06E4" w:rsidRPr="003F06E4" w:rsidRDefault="003F06E4" w:rsidP="00C76FEF"/>
    <w:p w:rsidR="00C76FEF" w:rsidRDefault="00E70727" w:rsidP="00C76FEF">
      <w:pPr>
        <w:pStyle w:val="1"/>
      </w:pPr>
      <w:r>
        <w:rPr>
          <w:rFonts w:hint="eastAsia"/>
        </w:rPr>
        <w:t>基于</w:t>
      </w:r>
      <w:r w:rsidR="00C76FEF">
        <w:rPr>
          <w:rFonts w:hint="eastAsia"/>
        </w:rPr>
        <w:t>多微鸟群</w:t>
      </w:r>
      <w:r w:rsidR="0082528A">
        <w:rPr>
          <w:rFonts w:hint="eastAsia"/>
        </w:rPr>
        <w:t>协同</w:t>
      </w:r>
      <w:r w:rsidR="00C76FEF">
        <w:rPr>
          <w:rFonts w:hint="eastAsia"/>
        </w:rPr>
        <w:t>候鸟迁移算法</w:t>
      </w:r>
      <w:r>
        <w:rPr>
          <w:rFonts w:hint="eastAsia"/>
        </w:rPr>
        <w:t>的</w:t>
      </w:r>
      <w:r w:rsidR="00C76FEF">
        <w:rPr>
          <w:rFonts w:hint="eastAsia"/>
        </w:rPr>
        <w:t>多目标分批调度</w:t>
      </w:r>
      <w:r>
        <w:rPr>
          <w:rFonts w:hint="eastAsia"/>
        </w:rPr>
        <w:t>方案</w:t>
      </w:r>
    </w:p>
    <w:p w:rsidR="00C76FEF" w:rsidRPr="00C76FEF" w:rsidRDefault="00C76FEF" w:rsidP="00C76FEF">
      <w:bookmarkStart w:id="23" w:name="_GoBack"/>
      <w:bookmarkEnd w:id="23"/>
    </w:p>
    <w:sectPr w:rsidR="00C76FEF" w:rsidRPr="00C76FEF" w:rsidSect="00E20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87B" w:rsidRDefault="0086287B" w:rsidP="00CD32AA">
      <w:r>
        <w:separator/>
      </w:r>
    </w:p>
  </w:endnote>
  <w:endnote w:type="continuationSeparator" w:id="0">
    <w:p w:rsidR="0086287B" w:rsidRDefault="0086287B" w:rsidP="00CD3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87B" w:rsidRDefault="0086287B" w:rsidP="00CD32AA">
      <w:r>
        <w:separator/>
      </w:r>
    </w:p>
  </w:footnote>
  <w:footnote w:type="continuationSeparator" w:id="0">
    <w:p w:rsidR="0086287B" w:rsidRDefault="0086287B" w:rsidP="00CD32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2EF2"/>
    <w:rsid w:val="00032C53"/>
    <w:rsid w:val="0011208C"/>
    <w:rsid w:val="00182FCE"/>
    <w:rsid w:val="00197225"/>
    <w:rsid w:val="00197D24"/>
    <w:rsid w:val="001C22B2"/>
    <w:rsid w:val="00251B3A"/>
    <w:rsid w:val="002C42CA"/>
    <w:rsid w:val="002D2DB4"/>
    <w:rsid w:val="0032449C"/>
    <w:rsid w:val="0037391E"/>
    <w:rsid w:val="003816C1"/>
    <w:rsid w:val="0039118F"/>
    <w:rsid w:val="003F06E4"/>
    <w:rsid w:val="003F3D24"/>
    <w:rsid w:val="00536086"/>
    <w:rsid w:val="006674B1"/>
    <w:rsid w:val="006872F7"/>
    <w:rsid w:val="00710623"/>
    <w:rsid w:val="00757E9F"/>
    <w:rsid w:val="0077464D"/>
    <w:rsid w:val="0082528A"/>
    <w:rsid w:val="0086287B"/>
    <w:rsid w:val="008E3BF3"/>
    <w:rsid w:val="00966A19"/>
    <w:rsid w:val="009B7E0D"/>
    <w:rsid w:val="00B53D3A"/>
    <w:rsid w:val="00B62EF2"/>
    <w:rsid w:val="00B8023A"/>
    <w:rsid w:val="00B9612D"/>
    <w:rsid w:val="00BC3CEC"/>
    <w:rsid w:val="00C76FEF"/>
    <w:rsid w:val="00CD32AA"/>
    <w:rsid w:val="00DB59F6"/>
    <w:rsid w:val="00E20A30"/>
    <w:rsid w:val="00E70727"/>
    <w:rsid w:val="00EA052B"/>
    <w:rsid w:val="00EC74B8"/>
    <w:rsid w:val="00FA5F9C"/>
    <w:rsid w:val="00FA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A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DB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2F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2DB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82FC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32C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2C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DB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2F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2DB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82FC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ZM</cp:lastModifiedBy>
  <cp:revision>18</cp:revision>
  <cp:lastPrinted>2019-03-13T08:29:00Z</cp:lastPrinted>
  <dcterms:created xsi:type="dcterms:W3CDTF">2019-03-06T11:16:00Z</dcterms:created>
  <dcterms:modified xsi:type="dcterms:W3CDTF">2019-03-13T10:13:00Z</dcterms:modified>
</cp:coreProperties>
</file>